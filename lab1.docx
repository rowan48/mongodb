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920"/>
        <w:jc w:val="center"/>
        <w:rPr/>
      </w:pPr>
      <w:r>
        <w:rPr>
          <w:rFonts w:eastAsia="Calibri" w:cs="Calibri"/>
          <w:sz w:val="80"/>
          <w:szCs w:val="80"/>
          <w:lang w:val="en-US"/>
        </w:rPr>
        <w:t>MongoDB_Lab1</w:t>
      </w:r>
    </w:p>
    <w:p>
      <w:pPr>
        <w:pStyle w:val="Normal"/>
        <w:spacing w:lineRule="exact" w:line="240"/>
        <w:jc w:val="both"/>
        <w:rPr/>
      </w:pPr>
      <w:r>
        <w:rPr/>
        <w:br/>
        <w:br/>
      </w:r>
    </w:p>
    <w:p>
      <w:pPr>
        <w:pStyle w:val="Normal"/>
        <w:spacing w:lineRule="exact" w:line="240"/>
        <w:jc w:val="both"/>
        <w:rPr/>
      </w:pPr>
      <w:r>
        <w:rPr/>
        <w:br/>
      </w:r>
      <w:r>
        <w:rPr>
          <w:rFonts w:eastAsia="Calibri" w:cs="Calibri"/>
          <w:sz w:val="20"/>
          <w:szCs w:val="20"/>
          <w:lang w:val="en-US"/>
        </w:rPr>
        <w:t>1 – open mongo shell and view the help</w:t>
      </w:r>
      <w:r>
        <w:rPr/>
        <w:br/>
      </w:r>
      <w:r>
        <w:rPr>
          <w:rFonts w:eastAsia="Calibri" w:cs="Calibri"/>
          <w:sz w:val="20"/>
          <w:szCs w:val="20"/>
          <w:lang w:val="en-US"/>
        </w:rPr>
        <w:t xml:space="preserve">     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2 – identify your current working database and show list of available databases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show databases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use os_42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3 – create a new database called Iti and create a collection named “students”. Insert whatever data you want about yourself (include name and age in your details).</w:t>
      </w: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 xml:space="preserve">     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>Use iti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b/>
          <w:bCs/>
          <w:color w:val="548DD4"/>
          <w:sz w:val="20"/>
          <w:szCs w:val="20"/>
          <w:lang w:val="en-US"/>
        </w:rPr>
        <w:t xml:space="preserve">db.students.insert ({name:"rowan",age:23,work:”sw-engineer”})            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4– show a list of available databases. What did you notice?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Before making insert into the database the iti db did not appear but it appears after insertion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5 – Insert un-structured or semi-structured data for 10 of your friends (include name and age in your details. The documents should have different types of data i.e., arrays, strings, documents, integers).                              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var users =[{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 xml:space="preserve"> </w:t>
      </w:r>
      <w:r>
        <w:rPr>
          <w:rFonts w:eastAsia="Calibri" w:cs="Calibri"/>
          <w:sz w:val="20"/>
          <w:szCs w:val="20"/>
          <w:lang w:val="en-US"/>
        </w:rPr>
        <w:t>name:"rana",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age:25,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work:"A”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},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{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 xml:space="preserve">  </w:t>
      </w:r>
      <w:r>
        <w:rPr>
          <w:rFonts w:eastAsia="Calibri" w:cs="Calibri"/>
          <w:sz w:val="20"/>
          <w:szCs w:val="20"/>
          <w:lang w:val="en-US"/>
        </w:rPr>
        <w:t>name:"reham",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age:22,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work:"B"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}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]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db.students.insertMany(users)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6 – Search for your object by name.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db.students.find({name:"rowan"})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7– Search for your friend(s) by age.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db.students.find({age:24})</w:t>
      </w:r>
      <w:r>
        <w:rPr/>
        <w:br/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8 – Search for all of your friends whose age is older than yours.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>db.students.find({age:{$gt:"23"})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b/>
          <w:b/>
          <w:bCs/>
          <w:sz w:val="20"/>
          <w:szCs w:val="20"/>
          <w:lang w:val="en-US"/>
        </w:rPr>
      </w:pPr>
      <w:r>
        <w:rPr>
          <w:rFonts w:eastAsia="Calibri" w:cs="Calibri"/>
          <w:b/>
          <w:bCs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b/>
          <w:bCs/>
          <w:sz w:val="20"/>
          <w:szCs w:val="20"/>
          <w:lang w:val="en-US"/>
        </w:rPr>
        <w:t>9</w:t>
      </w:r>
      <w:r>
        <w:rPr>
          <w:rFonts w:eastAsia="Calibri" w:cs="Calibri"/>
          <w:sz w:val="20"/>
          <w:szCs w:val="20"/>
          <w:lang w:val="en-US"/>
        </w:rPr>
        <w:t xml:space="preserve"> – delete any of your friends by id.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db.students.insert({id:1,name:"rown",age:25})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db.students.deleteOne({id:1})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/>
        <w:br/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10 – view all documents in students' collection in a prettified format.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db.students.find().pretty()</w:t>
      </w:r>
      <w:r>
        <w:rPr/>
        <w:br/>
      </w:r>
      <w:r>
        <w:rPr>
          <w:rFonts w:eastAsia="Calibri" w:cs="Calibri"/>
          <w:sz w:val="20"/>
          <w:szCs w:val="20"/>
          <w:lang w:val="en-US"/>
        </w:rPr>
        <w:t xml:space="preserve">                 </w:t>
      </w:r>
      <w:r>
        <w:rPr/>
        <w:br/>
      </w:r>
      <w:r>
        <w:rPr>
          <w:rFonts w:eastAsia="Calibri" w:cs="Calibri"/>
          <w:sz w:val="20"/>
          <w:szCs w:val="20"/>
          <w:lang w:val="en-US"/>
        </w:rPr>
        <w:t>11 – count all documents in students' collection. (</w:t>
      </w:r>
      <w:r>
        <w:rPr>
          <w:rFonts w:eastAsia="Calibri" w:cs="Calibri"/>
          <w:color w:val="FF0000"/>
          <w:sz w:val="20"/>
          <w:szCs w:val="20"/>
          <w:lang w:val="en-US"/>
        </w:rPr>
        <w:t>self-learning</w:t>
      </w:r>
      <w:r>
        <w:rPr>
          <w:rFonts w:eastAsia="Calibri" w:cs="Calibri"/>
          <w:sz w:val="20"/>
          <w:szCs w:val="20"/>
          <w:lang w:val="en-US"/>
        </w:rPr>
        <w:t>)</w:t>
      </w:r>
    </w:p>
    <w:p>
      <w:pPr>
        <w:pStyle w:val="Normal"/>
        <w:spacing w:lineRule="exact" w:line="240"/>
        <w:jc w:val="both"/>
        <w:rPr>
          <w:rFonts w:ascii="Calibri" w:hAnsi="Calibri" w:eastAsia="Calibri" w:cs="Calibri"/>
          <w:sz w:val="20"/>
          <w:szCs w:val="20"/>
          <w:lang w:val="en-US"/>
        </w:rPr>
      </w:pPr>
      <w:r>
        <w:rPr>
          <w:rFonts w:eastAsia="Calibri" w:cs="Calibri"/>
          <w:sz w:val="20"/>
          <w:szCs w:val="20"/>
          <w:lang w:val="en-US"/>
        </w:rPr>
        <w:t>db.students.count()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color w:val="00B050"/>
          <w:sz w:val="20"/>
          <w:szCs w:val="20"/>
          <w:lang w:val="en-US"/>
        </w:rPr>
        <w:t>---------------------------------------------------------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sz w:val="20"/>
          <w:szCs w:val="20"/>
          <w:lang w:val="en-US"/>
        </w:rPr>
        <w:t>part 2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b/>
          <w:bCs/>
          <w:color w:val="00B050"/>
          <w:sz w:val="20"/>
          <w:szCs w:val="20"/>
          <w:lang w:val="en-US"/>
        </w:rPr>
        <w:t xml:space="preserve"> 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1- Create database with name ems</w:t>
      </w:r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 </w:t>
      </w:r>
    </w:p>
    <w:p>
      <w:pPr>
        <w:pStyle w:val="Normal"/>
        <w:spacing w:lineRule="exact" w:line="240"/>
        <w:jc w:val="both"/>
        <w:rPr/>
      </w:pPr>
      <w:r>
        <w:rPr>
          <w:rFonts w:eastAsia="Consolas" w:cs="Consolas" w:ascii="Consolas" w:hAnsi="Consolas"/>
          <w:sz w:val="20"/>
          <w:szCs w:val="20"/>
          <w:lang w:val="en-US"/>
        </w:rPr>
        <w:t>2-</w:t>
      </w:r>
      <w:r>
        <w:rPr>
          <w:rFonts w:eastAsia="Consolas" w:cs="Consolas" w:ascii="Consolas" w:hAnsi="Consolas"/>
          <w:color w:val="222222"/>
          <w:sz w:val="20"/>
          <w:szCs w:val="20"/>
          <w:lang w:val="en-US"/>
        </w:rPr>
        <w:t xml:space="preserve"> </w:t>
      </w:r>
      <w:r>
        <w:rPr>
          <w:rFonts w:eastAsia="Arial" w:cs="Arial" w:ascii="Arial" w:hAnsi="Arial"/>
          <w:color w:val="222222"/>
          <w:sz w:val="20"/>
          <w:szCs w:val="20"/>
          <w:lang w:val="en-US"/>
        </w:rPr>
        <w:t>Insert the following data into "faculty" collection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&gt; db.faculty.insertMany({ "name":"Krish", "age":35,"gender":"M","exp":10,subjects:["DS","C","OS"],"type":"Full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"name":"Manoj", "age":38,"gender":"M","exp":12,subjects:["JAVA","DBMS"],"type":"Full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"name":"Anush", "age":32,"gender":"F","exp":8,subjects:["C","CPP"],"type":"Part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"name":"Suresh", "age":40,"gender":"M","exp":9,subjects:["JAVA","DBMS","NETWORKING"],"type":"Full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"name":"Rajesh", "age":35,"gender":"M","exp":7,subjects:["DS","C","OS"],"type":"Full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{ "name":"Mani", "age":38,"gender":"F","exp":10,subjects:["JAVA","DBMS","OS"],"type":"Part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"name":"Sivani", "age":32,"gender":"F","exp":8,subjects:["C","CPP","MATHS"],"type":"Part Time","qualification":"M.Tech" 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"name":"Nagesh", "age":39,"gender":"M","exp":11,subjects:["JAVA","DBMS","NETWORKING"],"type":"Full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"name":"Nagesh", "age":35,"gender":"M","exp":9,subjects:["JAVA",".Net","NETWORKING"],"type":"Full Time", "qualification":"Ph.D"},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lang w:val="en-US"/>
        </w:rPr>
        <w:t>...           { "name":"Latha", "age":40,"gender":"F","exp":13,subjects:["MATHS"],"type":"Full Time", "qualification":"Ph.D"})</w:t>
      </w:r>
    </w:p>
    <w:p>
      <w:pPr>
        <w:pStyle w:val="Normal"/>
        <w:spacing w:lineRule="exact" w:line="24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"name":"Krish", "age":35,"gender":"M","exp":10,subjects:["DS","C","OS"],"type":"Full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"name":"Manoj", "age":38,"gender":"M","exp":12,subjects:["JAVA","DBMS"],"type":"Full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"name":"Anush", "age":32,"gender":"F","exp":8,subjects:["C","CPP"],"type":"Part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"name":"Suresh", "age":40,"gender":"M","exp":9,subjects:["JAVA","DBMS","NETWORKING"],"type":"Full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"name":"Rajesh", "age":35,"gender":"M","exp":7,subjects:["DS","C","OS"],"type":"Full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"name":"Mani", "age":38,"gender":"F","exp":10,subjects:["JAVA","DBMS","OS"],"type":"Part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"name":"Sivani", "age":32,"gender":"F","exp":8,subjects:["C","CPP","MATHS"],"type":"Part Time","qualification":"M.Tech" 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"name":"Nagesh", "age":39,"gender":"M","exp":11,subjects:["JAVA","DBMS","NETWORKING"],"type":"Full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"name":"Nagesh", "age":35,"gender":"M","exp":9,subjects:["JAVA",".Net","NETWORKING"],"type":"Full Time", "qualification":"Ph.D"},</w:t>
      </w:r>
    </w:p>
    <w:p>
      <w:pPr>
        <w:pStyle w:val="Normal"/>
        <w:ind w:left="360" w:hanging="360"/>
        <w:jc w:val="both"/>
        <w:rPr/>
      </w:pPr>
      <w:r>
        <w:rPr>
          <w:rFonts w:eastAsia="Calibri" w:cs="Calibri"/>
          <w:color w:val="222222"/>
          <w:sz w:val="14"/>
          <w:szCs w:val="14"/>
          <w:lang w:val="en-US"/>
        </w:rPr>
        <w:t xml:space="preserve">          </w:t>
      </w:r>
      <w:r>
        <w:rPr>
          <w:rFonts w:eastAsia="Arial" w:cs="Arial" w:ascii="Arial" w:hAnsi="Arial"/>
          <w:color w:val="222222"/>
          <w:sz w:val="14"/>
          <w:szCs w:val="14"/>
          <w:lang w:val="en-US"/>
        </w:rPr>
        <w:t>{ "name":"Latha", "age":40,"gender":"F","exp":13,subjects:["MATHS"],"type":"Full Time", "qualification":"Ph.D"}</w:t>
      </w:r>
    </w:p>
    <w:p>
      <w:pPr>
        <w:pStyle w:val="Normal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14"/>
          <w:szCs w:val="14"/>
          <w:lang w:val="en-US"/>
        </w:rPr>
        <w:t xml:space="preserve"> 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hanging="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1. Get the details of all the faculty.</w:t>
      </w:r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1" w:author="Unknown Author" w:date="2022-03-22T15:07:28Z"/>
        </w:rPr>
      </w:pPr>
      <w:del w:id="0" w:author="Unknown Author" w:date="2022-03-22T15:07:26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delText>db.faculty.show()</w:delText>
        </w:r>
      </w:del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222222"/>
          <w:sz w:val="28"/>
          <w:szCs w:val="28"/>
          <w:lang w:val="en-US"/>
          <w:del w:id="3" w:author="Unknown Author" w:date="2022-03-22T15:07:26Z"/>
        </w:rPr>
      </w:pPr>
      <w:ins w:id="2" w:author="Unknown Author" w:date="2022-03-22T15:07:28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db.faculty.find()</w:t>
        </w:r>
      </w:ins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2. Get the count of all faculty members.</w:t>
      </w:r>
    </w:p>
    <w:p>
      <w:pPr>
        <w:pStyle w:val="Normal"/>
        <w:spacing w:lineRule="exact" w:line="322"/>
        <w:ind w:left="360" w:hanging="360"/>
        <w:jc w:val="both"/>
        <w:rPr/>
      </w:pPr>
      <w:ins w:id="4" w:author="Unknown Author" w:date="2022-03-22T15:08:2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db.faculty.count()-&gt;10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3. Get all the faculty members whose qualification is “Ph.D”.</w:t>
      </w:r>
    </w:p>
    <w:p>
      <w:pPr>
        <w:pStyle w:val="Normal"/>
        <w:spacing w:lineRule="exact" w:line="322"/>
        <w:ind w:left="360" w:hanging="360"/>
        <w:jc w:val="both"/>
        <w:rPr/>
      </w:pPr>
      <w:ins w:id="5" w:author="Unknown Author" w:date="2022-03-22T16:31:09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db.faculty.find({"qualification":"Ph.D"})</w:t>
        </w:r>
      </w:ins>
    </w:p>
    <w:p>
      <w:pPr>
        <w:pStyle w:val="Normal"/>
        <w:spacing w:lineRule="exact" w:line="322"/>
        <w:ind w:left="0" w:hanging="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4. Get all the faculty members whose experience is between 8 to 12 years.</w:t>
      </w:r>
    </w:p>
    <w:p>
      <w:pPr>
        <w:pStyle w:val="Normal"/>
        <w:spacing w:lineRule="exact" w:line="322"/>
        <w:ind w:left="0" w:hanging="0"/>
        <w:jc w:val="both"/>
        <w:rPr/>
      </w:pPr>
      <w:ins w:id="6" w:author="Unknown Author" w:date="2022-03-22T15:10:2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db.faculty.find({“exp”:</w:t>
        </w:r>
      </w:ins>
      <w:ins w:id="7" w:author="Unknown Author" w:date="2022-03-22T15:11:0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{$in:[8,12]}}</w:t>
        </w:r>
      </w:ins>
      <w:ins w:id="8" w:author="Unknown Author" w:date="2022-03-22T16:31:3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)</w:t>
        </w:r>
      </w:ins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00B050"/>
          <w:sz w:val="28"/>
          <w:szCs w:val="28"/>
          <w:lang w:val="en-US"/>
          <w:ins w:id="9" w:author="Unknown Author" w:date="2022-03-22T16:47:34Z"/>
        </w:rPr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5. Get all the faculty members who teach “MATHS” or “NETWORKING”.</w:t>
      </w:r>
    </w:p>
    <w:p>
      <w:pPr>
        <w:pStyle w:val="Normal"/>
        <w:spacing w:lineRule="exact" w:line="322"/>
        <w:ind w:left="360" w:hanging="360"/>
        <w:jc w:val="both"/>
        <w:rPr/>
      </w:pPr>
      <w:ins w:id="10" w:author="Unknown Author" w:date="2022-03-22T16:55:25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db.faculty.find({$or:[{"subjects":"Maths"},{"subjects":"NETWORKING"}]})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6. Get all the faculty members who teach “MATHS” and whose age is more than 30 years and qualification must be “Ph.D”</w:t>
      </w:r>
    </w:p>
    <w:p>
      <w:pPr>
        <w:pStyle w:val="Normal"/>
        <w:spacing w:lineRule="exact" w:line="322"/>
        <w:ind w:hanging="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/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db.faculty.find({“subjects”:”Maths”},{“qualification”:”ph.D”},{age:{$gt:30}})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7. Get all the faculty members who are working part-time or who teach “JAVA”.</w:t>
      </w:r>
    </w:p>
    <w:p>
      <w:pPr>
        <w:pStyle w:val="Normal"/>
        <w:spacing w:lineRule="exact" w:line="322"/>
        <w:ind w:left="360" w:hanging="360"/>
        <w:jc w:val="both"/>
        <w:rPr/>
      </w:pPr>
      <w:ins w:id="11" w:author="Unknown Author" w:date="2022-03-22T17:12:4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db.faculty.find({$or:[{"type":"part time"},{"subjects":"JAVA"}]})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8. Add the following new faculty members: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        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>{ "name":"Suresh Babu", "age":55,"gender":"M","exp":25,subjects:      ["MATHS","DE"],"type":"Full Time", "qualification":"Ph.D"}</w:t>
      </w: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  <w:ins w:id="12" w:author="Unknown Author" w:date="2022-03-22T15:25:48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db.faculty,insert({"name":"Sures Babu", "age":55,"gender":"M","exp":25,subjects:["MATHS","DE"],"type":"Full Time", "qualification":"Ph.D"}</w:t>
        </w:r>
      </w:ins>
      <w:ins w:id="13" w:author="Unknown Author" w:date="2022-03-22T15:25:48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 xml:space="preserve"> </w:t>
        </w:r>
      </w:ins>
      <w:ins w:id="14" w:author="Unknown Author" w:date="2022-03-22T15:25:48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9. Update the data of all faculty members by incrementing their age and exp by        one year.</w:t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/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db.faculty.updateMany({}, {</w:t>
      </w:r>
      <w:r>
        <w:rPr>
          <w:rFonts w:eastAsia="Arial" w:cs="Arial" w:ascii="Arial" w:hAnsi="Arial"/>
          <w:caps w:val="false"/>
          <w:smallCaps w:val="false"/>
          <w:color w:val="222222"/>
          <w:spacing w:val="0"/>
          <w:sz w:val="28"/>
          <w:szCs w:val="28"/>
          <w:lang w:val="en-US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 xml:space="preserve">$inc: {"age": 1, "exp": 1}})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10. Update the faculty “Sivani” with the following data: update qualification to   “Ph.D” and type to “Full Time”.</w:t>
      </w:r>
    </w:p>
    <w:p>
      <w:pPr>
        <w:pStyle w:val="Normal"/>
        <w:spacing w:lineRule="exact" w:line="322"/>
        <w:ind w:left="360" w:hanging="360"/>
        <w:jc w:val="both"/>
        <w:rPr/>
      </w:pPr>
      <w:ins w:id="15" w:author="Unknown Author" w:date="2022-03-22T15:37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db.faculty.update({name:”sivani”},{$set:{</w:t>
        </w:r>
      </w:ins>
      <w:ins w:id="16" w:author="Unknown Author" w:date="2022-03-22T15:38:4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“qualification”:”PH.D”</w:t>
        </w:r>
      </w:ins>
      <w:ins w:id="17" w:author="Unknown Author" w:date="2022-03-22T15:37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},{</w:t>
        </w:r>
      </w:ins>
      <w:ins w:id="18" w:author="Unknown Author" w:date="2022-03-22T15:39:0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</w:t>
        </w:r>
      </w:ins>
      <w:ins w:id="19" w:author="Unknown Author" w:date="2022-03-22T15:37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type</w:t>
        </w:r>
      </w:ins>
      <w:ins w:id="20" w:author="Unknown Author" w:date="2022-03-22T15:39:05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”:”fulll time”</w:t>
        </w:r>
      </w:ins>
      <w:ins w:id="21" w:author="Unknown Author" w:date="2022-03-22T15:37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}})</w:t>
        </w:r>
      </w:ins>
    </w:p>
    <w:p>
      <w:pPr>
        <w:pStyle w:val="Normal"/>
        <w:spacing w:lineRule="exact" w:line="240"/>
        <w:jc w:val="both"/>
        <w:rPr/>
      </w:pPr>
      <w:r>
        <w:rPr>
          <w:rFonts w:eastAsia="Calibri" w:cs="Calibri"/>
          <w:sz w:val="20"/>
          <w:szCs w:val="20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11. Update all faculty members who are teaching “MATHS” such that they     should now also teach “PSK”.</w:t>
      </w:r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  <w:ins w:id="22" w:author="Unknown Author" w:date="2022-03-22T15:41:10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db.faculty.updatMany({$set:{“subjects”:</w:t>
        </w:r>
      </w:ins>
      <w:ins w:id="23" w:author="Unknown Author" w:date="2022-03-22T15:42:06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“MATHS”</w:t>
        </w:r>
      </w:ins>
      <w:ins w:id="24" w:author="Unknown Author" w:date="2022-03-22T15:41:10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}</w:t>
        </w:r>
      </w:ins>
      <w:r>
        <w:rPr>
          <w:rFonts w:eastAsia="Arial" w:cs="Arial" w:ascii="Arial" w:hAnsi="Arial"/>
          <w:color w:val="00B050"/>
          <w:sz w:val="28"/>
          <w:szCs w:val="28"/>
          <w:lang w:val="en-US"/>
        </w:rPr>
        <w:t>,</w:t>
      </w:r>
      <w:r>
        <w:rPr>
          <w:rFonts w:eastAsia="Arial" w:cs="Arial" w:ascii="Arial" w:hAnsi="Arial"/>
          <w:color w:val="00B050"/>
          <w:sz w:val="28"/>
          <w:szCs w:val="28"/>
          <w:lang w:val="en-US"/>
        </w:rPr>
        <w:t>$push{“subjects:”PSK”}</w:t>
      </w:r>
      <w:ins w:id="25" w:author="Unknown Author" w:date="2022-03-22T15:41:10Z">
        <w:r>
          <w:rPr>
            <w:rFonts w:eastAsia="Arial" w:cs="Arial" w:ascii="Arial" w:hAnsi="Arial"/>
            <w:color w:val="00B050"/>
            <w:sz w:val="28"/>
            <w:szCs w:val="28"/>
            <w:lang w:val="en-US"/>
          </w:rPr>
          <w:t>})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12. Delete all faculty members whose age is more than 55 years.</w:t>
      </w:r>
    </w:p>
    <w:p>
      <w:pPr>
        <w:pStyle w:val="Normal"/>
        <w:spacing w:lineRule="exact" w:line="322"/>
        <w:ind w:left="360" w:hanging="360"/>
        <w:jc w:val="both"/>
        <w:rPr/>
      </w:pPr>
      <w:ins w:id="26" w:author="Unknown Author" w:date="2022-03-22T15:42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db.faculty.deleteMany({</w:t>
        </w:r>
      </w:ins>
      <w:ins w:id="27" w:author="Unknown Author" w:date="2022-03-22T15:43:3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“age”:{$gt:50}</w:t>
        </w:r>
      </w:ins>
      <w:ins w:id="28" w:author="Unknown Author" w:date="2022-03-22T15:42:2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})</w:t>
        </w:r>
      </w:ins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13. Get only the name and qualification of all faculty members.</w:t>
      </w:r>
    </w:p>
    <w:p>
      <w:pPr>
        <w:pStyle w:val="Normal"/>
        <w:spacing w:lineRule="exact" w:line="322"/>
        <w:ind w:left="360" w:hanging="360"/>
        <w:jc w:val="both"/>
        <w:rPr/>
      </w:pPr>
      <w:ins w:id="29" w:author="Unknown Author" w:date="2022-03-22T15:43:50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</w:t>
        </w:r>
      </w:ins>
      <w:ins w:id="30" w:author="Unknown Author" w:date="2022-03-22T15:44:0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({name</w:t>
        </w:r>
      </w:ins>
      <w:r>
        <w:rPr>
          <w:rFonts w:eastAsia="Arial" w:cs="Arial" w:ascii="Arial" w:hAnsi="Arial"/>
          <w:color w:val="222222"/>
          <w:sz w:val="28"/>
          <w:szCs w:val="28"/>
          <w:lang w:val="en-US"/>
        </w:rPr>
        <w:t>: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>1</w:t>
      </w:r>
      <w:ins w:id="31" w:author="Unknown Author" w:date="2022-03-22T15:44:0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},{qualification</w:t>
        </w:r>
      </w:ins>
      <w:r>
        <w:rPr>
          <w:rFonts w:eastAsia="Arial" w:cs="Arial" w:ascii="Arial" w:hAnsi="Arial"/>
          <w:color w:val="222222"/>
          <w:sz w:val="28"/>
          <w:szCs w:val="28"/>
          <w:lang w:val="en-US"/>
        </w:rPr>
        <w:t>: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>1</w:t>
      </w:r>
      <w:ins w:id="32" w:author="Unknown Author" w:date="2022-03-22T15:44:0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})</w:t>
        </w:r>
      </w:ins>
    </w:p>
    <w:p>
      <w:pPr>
        <w:pStyle w:val="Normal"/>
        <w:spacing w:lineRule="exact" w:line="322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14. Get the name, qualification and exp of all faculty members and display the          same in ascending order of exp.</w:t>
      </w:r>
    </w:p>
    <w:p>
      <w:pPr>
        <w:pStyle w:val="Normal"/>
        <w:spacing w:lineRule="exact" w:line="322"/>
        <w:ind w:left="360" w:hanging="360"/>
        <w:jc w:val="both"/>
        <w:rPr/>
      </w:pPr>
      <w:ins w:id="33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</w:t>
        </w:r>
      </w:ins>
      <w:ins w:id="34" w:author="Unknown Author" w:date="2022-03-22T15:45:1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</w:t>
        </w:r>
      </w:ins>
      <w:ins w:id="35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name</w:t>
        </w:r>
      </w:ins>
      <w:r>
        <w:rPr>
          <w:rFonts w:eastAsia="Arial" w:cs="Arial" w:ascii="Arial" w:hAnsi="Arial"/>
          <w:color w:val="222222"/>
          <w:sz w:val="28"/>
          <w:szCs w:val="28"/>
          <w:lang w:val="en-US"/>
        </w:rPr>
        <w:t>: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>1</w:t>
      </w:r>
      <w:ins w:id="36" w:author="Unknown Author" w:date="2022-03-22T15:45:12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</w:t>
        </w:r>
      </w:ins>
      <w:ins w:id="37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},{</w:t>
        </w:r>
      </w:ins>
      <w:ins w:id="38" w:author="Unknown Author" w:date="2022-03-22T15:45:11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</w:t>
        </w:r>
      </w:ins>
      <w:ins w:id="39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qualification</w:t>
        </w:r>
      </w:ins>
      <w:r>
        <w:rPr>
          <w:rFonts w:eastAsia="Arial" w:cs="Arial" w:ascii="Arial" w:hAnsi="Arial"/>
          <w:color w:val="222222"/>
          <w:sz w:val="28"/>
          <w:szCs w:val="28"/>
          <w:lang w:val="en-US"/>
        </w:rPr>
        <w:t>: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>1</w:t>
      </w:r>
      <w:ins w:id="40" w:author="Unknown Author" w:date="2022-03-22T15:45:0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</w:t>
        </w:r>
      </w:ins>
      <w:ins w:id="41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},{</w:t>
        </w:r>
      </w:ins>
      <w:ins w:id="42" w:author="Unknown Author" w:date="2022-03-22T15:45:06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</w:t>
        </w:r>
      </w:ins>
      <w:ins w:id="43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exp</w:t>
        </w:r>
      </w:ins>
      <w:r>
        <w:rPr>
          <w:rFonts w:eastAsia="Arial" w:cs="Arial" w:ascii="Arial" w:hAnsi="Arial"/>
          <w:color w:val="222222"/>
          <w:sz w:val="28"/>
          <w:szCs w:val="28"/>
          <w:lang w:val="en-US"/>
        </w:rPr>
        <w:t>:</w:t>
      </w:r>
      <w:r>
        <w:rPr>
          <w:rFonts w:eastAsia="Arial" w:cs="Arial" w:ascii="Arial" w:hAnsi="Arial"/>
          <w:color w:val="222222"/>
          <w:sz w:val="28"/>
          <w:szCs w:val="28"/>
          <w:lang w:val="en-US"/>
        </w:rPr>
        <w:t>1</w:t>
      </w:r>
      <w:ins w:id="44" w:author="Unknown Author" w:date="2022-03-22T15:45:0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”</w:t>
        </w:r>
      </w:ins>
      <w:ins w:id="45" w:author="Unknown Author" w:date="2022-03-22T15:44:57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})</w:t>
        </w:r>
      </w:ins>
      <w:ins w:id="46" w:author="Unknown Author" w:date="2022-03-22T15:45:52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.sort(</w:t>
        </w:r>
      </w:ins>
      <w:ins w:id="47" w:author="Unknown Author" w:date="2022-03-22T15:46:09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“exp”:1</w:t>
        </w:r>
      </w:ins>
      <w:ins w:id="48" w:author="Unknown Author" w:date="2022-03-22T15:45:52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)</w:t>
        </w:r>
      </w:ins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00B050"/>
          <w:sz w:val="28"/>
          <w:szCs w:val="28"/>
          <w:lang w:val="en-US"/>
        </w:rPr>
        <w:t xml:space="preserve"> </w:t>
      </w:r>
    </w:p>
    <w:p>
      <w:pPr>
        <w:pStyle w:val="Normal"/>
        <w:spacing w:lineRule="exact" w:line="322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8"/>
          <w:szCs w:val="28"/>
          <w:lang w:val="en-US"/>
        </w:rPr>
        <w:t>15. Sort the faculty details by their age (descending order) and get the details of       the first five faculty members only.</w:t>
      </w:r>
    </w:p>
    <w:p>
      <w:pPr>
        <w:pStyle w:val="Normal"/>
        <w:spacing w:lineRule="exact" w:line="322"/>
        <w:ind w:left="360" w:hanging="360"/>
        <w:jc w:val="both"/>
        <w:rPr>
          <w:rFonts w:ascii="Arial" w:hAnsi="Arial" w:eastAsia="Arial" w:cs="Arial"/>
          <w:color w:val="222222"/>
          <w:sz w:val="28"/>
          <w:szCs w:val="28"/>
          <w:lang w:val="en-US"/>
          <w:ins w:id="50" w:author="Unknown Author" w:date="2022-03-22T15:46:34Z"/>
        </w:rPr>
      </w:pPr>
      <w:ins w:id="49" w:author="Unknown Author" w:date="2022-03-22T15:46:3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</w:r>
      </w:ins>
    </w:p>
    <w:p>
      <w:pPr>
        <w:pStyle w:val="Normal"/>
        <w:spacing w:lineRule="exact" w:line="322" w:before="0" w:after="160"/>
        <w:ind w:left="360" w:hanging="360"/>
        <w:jc w:val="both"/>
        <w:rPr/>
      </w:pPr>
      <w:ins w:id="51" w:author="Unknown Author" w:date="2022-03-22T15:46:3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db.faculty.find({).sort(“age”:</w:t>
        </w:r>
      </w:ins>
      <w:r>
        <w:rPr>
          <w:rFonts w:eastAsia="Arial" w:cs="Arial" w:ascii="Arial" w:hAnsi="Arial"/>
          <w:color w:val="222222"/>
          <w:sz w:val="28"/>
          <w:szCs w:val="28"/>
          <w:lang w:val="en-US"/>
        </w:rPr>
        <w:t>-</w:t>
      </w:r>
      <w:ins w:id="52" w:author="Unknown Author" w:date="2022-03-22T15:46:34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1)</w:t>
        </w:r>
      </w:ins>
      <w:ins w:id="53" w:author="Unknown Author" w:date="2022-03-22T15:47:13Z">
        <w:r>
          <w:rPr>
            <w:rFonts w:eastAsia="Arial" w:cs="Arial" w:ascii="Arial" w:hAnsi="Arial"/>
            <w:color w:val="222222"/>
            <w:sz w:val="28"/>
            <w:szCs w:val="28"/>
            <w:lang w:val="en-US"/>
          </w:rPr>
          <w:t>.limit(5)</w:t>
        </w:r>
      </w:ins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A8CAA-8335-4A6C-A5BD-54D04ED72F00}"/>
</file>

<file path=customXml/itemProps2.xml><?xml version="1.0" encoding="utf-8"?>
<ds:datastoreItem xmlns:ds="http://schemas.openxmlformats.org/officeDocument/2006/customXml" ds:itemID="{B67C9EC1-CB16-4E08-95C7-C21F666FBCB3}"/>
</file>

<file path=customXml/itemProps3.xml><?xml version="1.0" encoding="utf-8"?>
<ds:datastoreItem xmlns:ds="http://schemas.openxmlformats.org/officeDocument/2006/customXml" ds:itemID="{DF705E49-F919-4233-AD78-67D3155F11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LibreOffice/6.4.7.2$Linux_X86_64 LibreOffice_project/40$Build-2</Application>
  <Pages>5</Pages>
  <Words>562</Words>
  <Characters>5713</Characters>
  <CharactersWithSpaces>6501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2022-03-22T11:36:55Z</dcterms:created>
  <dc:creator>Ahmed Elmahdy</dc:creator>
  <dc:description/>
  <dc:language>en-US</dc:language>
  <cp:lastModifiedBy/>
  <dcterms:modified xsi:type="dcterms:W3CDTF">2022-03-22T17:34:19Z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0x01010083D5279F4772A34F93637D16F023B3B5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